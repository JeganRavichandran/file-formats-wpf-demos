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7777777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0821B461">
            <wp:simplePos x="0" y="0"/>
            <wp:positionH relativeFrom="column">
              <wp:posOffset>4705350</wp:posOffset>
            </wp:positionH>
            <wp:positionV relativeFrom="margin">
              <wp:posOffset>2457450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</w:t>
      </w:r>
      <w:proofErr w:type="spellStart"/>
      <w:r w:rsidR="00414B03" w:rsidRPr="00414B03">
        <w:rPr>
          <w:color w:val="000000"/>
          <w:lang w:val="fr-FR" w:eastAsia="en-IN"/>
        </w:rPr>
        <w:t>sit</w:t>
      </w:r>
      <w:proofErr w:type="spellEnd"/>
      <w:r w:rsidR="00414B03" w:rsidRPr="00414B03">
        <w:rPr>
          <w:color w:val="000000"/>
          <w:lang w:val="fr-FR" w:eastAsia="en-IN"/>
        </w:rPr>
        <w:t xml:space="preserve"> amet, </w:t>
      </w:r>
      <w:proofErr w:type="spellStart"/>
      <w:r w:rsidR="00414B03" w:rsidRPr="00414B03">
        <w:rPr>
          <w:color w:val="000000"/>
          <w:lang w:val="fr-FR" w:eastAsia="en-IN"/>
        </w:rPr>
        <w:t>lacus</w:t>
      </w:r>
      <w:proofErr w:type="spellEnd"/>
      <w:r w:rsidR="00414B03" w:rsidRPr="00414B03">
        <w:rPr>
          <w:color w:val="000000"/>
          <w:lang w:val="fr-FR" w:eastAsia="en-IN"/>
        </w:rPr>
        <w:t xml:space="preserve"> amet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ultricies</w:t>
      </w:r>
      <w:proofErr w:type="spellEnd"/>
      <w:r w:rsidR="00414B03" w:rsidRPr="00414B03">
        <w:rPr>
          <w:color w:val="000000"/>
          <w:lang w:val="fr-FR" w:eastAsia="en-IN"/>
        </w:rPr>
        <w:t xml:space="preserve">. </w:t>
      </w:r>
      <w:proofErr w:type="spellStart"/>
      <w:r w:rsidR="00414B03" w:rsidRPr="00414B03">
        <w:rPr>
          <w:color w:val="000000"/>
          <w:lang w:val="fr-FR" w:eastAsia="en-IN"/>
        </w:rPr>
        <w:t>Quisque</w:t>
      </w:r>
      <w:proofErr w:type="spellEnd"/>
      <w:r w:rsidR="00414B03" w:rsidRPr="00414B03">
        <w:rPr>
          <w:color w:val="000000"/>
          <w:lang w:val="fr-FR" w:eastAsia="en-IN"/>
        </w:rPr>
        <w:t xml:space="preserve"> mi </w:t>
      </w:r>
      <w:proofErr w:type="spellStart"/>
      <w:r w:rsidR="00414B03" w:rsidRPr="00414B03">
        <w:rPr>
          <w:color w:val="000000"/>
          <w:lang w:val="fr-FR" w:eastAsia="en-IN"/>
        </w:rPr>
        <w:t>venenatis</w:t>
      </w:r>
      <w:proofErr w:type="spellEnd"/>
      <w:r w:rsidR="00414B03" w:rsidRPr="00414B03">
        <w:rPr>
          <w:color w:val="000000"/>
          <w:lang w:val="fr-FR" w:eastAsia="en-IN"/>
        </w:rPr>
        <w:t xml:space="preserve"> morbi libero, </w:t>
      </w:r>
      <w:proofErr w:type="spellStart"/>
      <w:proofErr w:type="gramStart"/>
      <w:r w:rsidR="00414B03" w:rsidRPr="00414B03">
        <w:rPr>
          <w:color w:val="000000"/>
          <w:lang w:val="fr-FR" w:eastAsia="en-IN"/>
        </w:rPr>
        <w:t>orci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>dis</w:t>
      </w:r>
      <w:proofErr w:type="gramEnd"/>
      <w:r w:rsidRPr="005F3993">
        <w:rPr>
          <w:color w:val="000000"/>
          <w:lang w:val="fr-FR" w:eastAsia="en-IN"/>
        </w:rPr>
        <w:t xml:space="preserve">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  <w:del w:id="0" w:author="Selvarathinam Muthu" w:date="2018-11-22T22:31:00Z">
        <w:r w:rsidR="00FB167C" w:rsidDel="0050669F">
          <w:rPr>
            <w:color w:val="000000"/>
            <w:lang w:val="fr-FR" w:eastAsia="en-IN"/>
          </w:rPr>
          <w:delText xml:space="preserve"> use some recommendation</w:delText>
        </w:r>
      </w:del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proofErr w:type="spellStart"/>
      <w:r>
        <w:rPr>
          <w:b/>
          <w:color w:val="000000"/>
          <w:sz w:val="28"/>
          <w:lang w:val="fr-FR" w:eastAsia="en-IN"/>
        </w:rPr>
        <w:t>Mathematical</w:t>
      </w:r>
      <w:proofErr w:type="spellEnd"/>
      <w:r>
        <w:rPr>
          <w:b/>
          <w:color w:val="000000"/>
          <w:sz w:val="28"/>
          <w:lang w:val="fr-FR" w:eastAsia="en-IN"/>
        </w:rPr>
        <w:t xml:space="preserve">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b/>
          <w:color w:val="000000"/>
          <w:sz w:val="24"/>
          <w:szCs w:val="24"/>
          <w:lang w:val="fr-FR" w:eastAsia="en-IN"/>
          <w:rPrChange w:id="1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proofErr w:type="gram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proofErr w:type="gram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dolor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i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mauris,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4" w:author="Ramaraj Marimuthu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nam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commodo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habitasse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enim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amet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sapien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gramStart"/>
      <w:r w:rsidRPr="006A5DD2">
        <w:rPr>
          <w:color w:val="000000"/>
          <w:sz w:val="24"/>
          <w:szCs w:val="24"/>
          <w:lang w:val="es-MX" w:eastAsia="en-IN"/>
        </w:rPr>
        <w:t>per tortor</w:t>
      </w:r>
      <w:proofErr w:type="gram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luctus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Conubia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voluptates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at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congue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malesuada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Rutrum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quo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morbi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feugiat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sed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turpis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cursus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integer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Purus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dui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in et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tincidunt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sed eros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pede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adipiscing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tellus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est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suscipit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arcu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nec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vel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mollis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rerum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vestibulum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ante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r w:rsidRPr="00E5747E">
        <w:rPr>
          <w:color w:val="000000"/>
          <w:sz w:val="24"/>
          <w:szCs w:val="24"/>
          <w:lang w:val="en-IN" w:eastAsia="en-IN"/>
          <w:rPrChange w:id="5" w:author="Suriya Balamurugan" w:date="2021-02-23T10:38:00Z">
            <w:rPr>
              <w:color w:val="000000"/>
              <w:sz w:val="24"/>
              <w:szCs w:val="24"/>
              <w:lang w:val="es-MX" w:eastAsia="en-IN"/>
            </w:rPr>
          </w:rPrChange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E5747E">
        <w:rPr>
          <w:color w:val="000000"/>
          <w:lang w:val="en-IN" w:eastAsia="en-IN"/>
          <w:rPrChange w:id="6" w:author="Suriya Balamurugan" w:date="2021-02-23T10:38:00Z">
            <w:rPr>
              <w:color w:val="000000"/>
              <w:lang w:val="es-MX" w:eastAsia="en-IN"/>
            </w:rPr>
          </w:rPrChange>
        </w:rPr>
        <w:t xml:space="preserve">Lorem ipsum dolor sit amet, lacus amet </w:t>
      </w:r>
      <w:proofErr w:type="spellStart"/>
      <w:r w:rsidRPr="00E5747E">
        <w:rPr>
          <w:color w:val="000000"/>
          <w:lang w:val="en-IN" w:eastAsia="en-IN"/>
          <w:rPrChange w:id="7" w:author="Suriya Balamurugan" w:date="2021-02-23T10:38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E5747E">
        <w:rPr>
          <w:color w:val="000000"/>
          <w:lang w:val="en-IN" w:eastAsia="en-IN"/>
          <w:rPrChange w:id="8" w:author="Suriya Balamurugan" w:date="2021-02-23T10:38:00Z">
            <w:rPr>
              <w:color w:val="000000"/>
              <w:lang w:val="es-MX" w:eastAsia="en-IN"/>
            </w:rPr>
          </w:rPrChange>
        </w:rPr>
        <w:t xml:space="preserve"> ultricies. </w:t>
      </w:r>
      <w:r w:rsidRPr="0041196C">
        <w:rPr>
          <w:color w:val="000000"/>
          <w:lang w:val="es-MX" w:eastAsia="en-IN"/>
        </w:rPr>
        <w:t xml:space="preserve">Quisque mi </w:t>
      </w:r>
      <w:proofErr w:type="spellStart"/>
      <w:r w:rsidRPr="0041196C">
        <w:rPr>
          <w:color w:val="000000"/>
          <w:lang w:val="es-MX" w:eastAsia="en-IN"/>
        </w:rPr>
        <w:t>venenatis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morbi</w:t>
      </w:r>
      <w:proofErr w:type="spellEnd"/>
      <w:r w:rsidRPr="0041196C">
        <w:rPr>
          <w:color w:val="000000"/>
          <w:lang w:val="es-MX" w:eastAsia="en-IN"/>
        </w:rPr>
        <w:t xml:space="preserve"> libero,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dis</w:t>
      </w:r>
      <w:proofErr w:type="spellEnd"/>
      <w:r w:rsidRPr="0041196C">
        <w:rPr>
          <w:color w:val="000000"/>
          <w:lang w:val="es-MX" w:eastAsia="en-IN"/>
        </w:rPr>
        <w:t xml:space="preserve">, mi ut et </w:t>
      </w:r>
      <w:proofErr w:type="spellStart"/>
      <w:r w:rsidRPr="0041196C">
        <w:rPr>
          <w:color w:val="000000"/>
          <w:lang w:val="es-MX" w:eastAsia="en-IN"/>
        </w:rPr>
        <w:t>class</w:t>
      </w:r>
      <w:proofErr w:type="spellEnd"/>
      <w:r w:rsidRPr="0041196C">
        <w:rPr>
          <w:color w:val="000000"/>
          <w:lang w:val="es-MX" w:eastAsia="en-IN"/>
        </w:rPr>
        <w:t xml:space="preserve"> porta, </w:t>
      </w:r>
      <w:proofErr w:type="spellStart"/>
      <w:r w:rsidRPr="0041196C">
        <w:rPr>
          <w:color w:val="000000"/>
          <w:lang w:val="es-MX" w:eastAsia="en-IN"/>
        </w:rPr>
        <w:t>massa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ligula</w:t>
      </w:r>
      <w:proofErr w:type="spellEnd"/>
      <w:r w:rsidRPr="0041196C">
        <w:rPr>
          <w:color w:val="000000"/>
          <w:lang w:val="es-MX" w:eastAsia="en-IN"/>
        </w:rPr>
        <w:t xml:space="preserve"> magna </w:t>
      </w:r>
      <w:proofErr w:type="spellStart"/>
      <w:r w:rsidRPr="0041196C">
        <w:rPr>
          <w:color w:val="000000"/>
          <w:lang w:val="es-MX" w:eastAsia="en-IN"/>
        </w:rPr>
        <w:t>enim</w:t>
      </w:r>
      <w:proofErr w:type="spellEnd"/>
      <w:r w:rsidRPr="0041196C">
        <w:rPr>
          <w:color w:val="000000"/>
          <w:lang w:val="es-MX" w:eastAsia="en-IN"/>
        </w:rPr>
        <w:t xml:space="preserve">, </w:t>
      </w:r>
      <w:proofErr w:type="spellStart"/>
      <w:r w:rsidRPr="0041196C">
        <w:rPr>
          <w:color w:val="000000"/>
          <w:lang w:val="es-MX" w:eastAsia="en-IN"/>
        </w:rPr>
        <w:t>aliquam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vestibulum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tempus</w:t>
      </w:r>
      <w:proofErr w:type="spellEnd"/>
      <w:r w:rsidRPr="0041196C">
        <w:rPr>
          <w:color w:val="000000"/>
          <w:lang w:val="es-MX" w:eastAsia="en-IN"/>
        </w:rPr>
        <w:t>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Turpis facilisis vitae consequat,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Exotic Liquids</w:t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Frahmredder 112a</w:t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167773">
                              <w:rPr>
                                <w:u w:val="words"/>
                                <w:lang w:val="it-IT"/>
                              </w:rPr>
                              <w:t>The Northwind sample database (Northwind.mdb) is included with all versions of Access. It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167773">
                              <w:rPr>
                                <w:u w:val="dashedHeavy"/>
                                <w:lang w:val="it-IT"/>
                              </w:rPr>
                              <w:t>provides data you can experiment with and database objects that demonstrate features you might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167773">
                              <w:rPr>
                                <w:u w:val="dashLong"/>
                                <w:lang w:val="it-IT"/>
                              </w:rPr>
                              <w:t>want to implement in your own databases. Using Northwind, you can become familiar with how a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167773">
                              <w:rPr>
                                <w:u w:val="dashLongHeavy"/>
                                <w:lang w:val="it-IT"/>
                              </w:rPr>
                              <w:t>relational database is structured and how the database objects work together to help you enter,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167773">
                              <w:rPr>
                                <w:u w:val="dashDotHeavy"/>
                                <w:lang w:val="it-IT"/>
                              </w:rPr>
                              <w:t>store, manipulate, and print your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167773">
                        <w:rPr>
                          <w:u w:val="words"/>
                          <w:lang w:val="it-IT"/>
                        </w:rPr>
                        <w:t>The Northwind sample database (Northwind.mdb) is included with all versions of Access. It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167773">
                        <w:rPr>
                          <w:u w:val="dashedHeavy"/>
                          <w:lang w:val="it-IT"/>
                        </w:rPr>
                        <w:t>provides data you can experiment with and database objects that demonstrate features you might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167773">
                        <w:rPr>
                          <w:u w:val="dashLong"/>
                          <w:lang w:val="it-IT"/>
                        </w:rPr>
                        <w:t>want to implement in your own databases. Using Northwind, you can become familiar with how a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167773">
                        <w:rPr>
                          <w:u w:val="dashLongHeavy"/>
                          <w:lang w:val="it-IT"/>
                        </w:rPr>
                        <w:t>relational database is structured and how the database objects work together to help you enter,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167773">
                        <w:rPr>
                          <w:u w:val="dashDotHeavy"/>
                          <w:lang w:val="it-IT"/>
                        </w:rPr>
                        <w:t>store, manipulate, and print your data.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7DAE8D" w14:textId="77777777" w:rsidR="00E5747E" w:rsidRDefault="00E5747E" w:rsidP="00E5747E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729E4643" w14:textId="77777777" w:rsidR="00E5747E" w:rsidRPr="00693CEA" w:rsidRDefault="00E5747E" w:rsidP="00E5747E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3CFA7FE3" w14:textId="77777777" w:rsidR="00E5747E" w:rsidRPr="00D05AE6" w:rsidRDefault="00E5747E" w:rsidP="00E5747E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283A2A" wp14:editId="454C4C14">
                <wp:simplePos x="0" y="0"/>
                <wp:positionH relativeFrom="column">
                  <wp:posOffset>571500</wp:posOffset>
                </wp:positionH>
                <wp:positionV relativeFrom="paragraph">
                  <wp:posOffset>252730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3C2C0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C7F76E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52AC3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23816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078FC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4EBD65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BA1888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C622DB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906A01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E26F10" w14:textId="77777777" w:rsidR="00E5747E" w:rsidRPr="00693CEA" w:rsidRDefault="00E5747E" w:rsidP="00E5747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83A2A" id="Group 35" o:spid="_x0000_s1027" style="position:absolute;margin-left:45pt;margin-top:19.9pt;width:394pt;height:384pt;z-index:251661312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1E23C2C0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3C7F76E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8B52AC3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0423816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760078FC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D4EBD65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BBA1888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0C622DB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7A906A01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FE26F10" w14:textId="77777777" w:rsidR="00E5747E" w:rsidRPr="00693CEA" w:rsidRDefault="00E5747E" w:rsidP="00E5747E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</w:p>
    <w:p w14:paraId="6232FD89" w14:textId="77777777" w:rsidR="00D05AE6" w:rsidRPr="00D05AE6" w:rsidRDefault="00D05AE6" w:rsidP="00E5747E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sectPr w:rsidR="00D05AE6" w:rsidRPr="00D05AE6" w:rsidSect="000F2B4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EDE3" w14:textId="77777777" w:rsidR="0039306E" w:rsidRDefault="0039306E">
      <w:r>
        <w:separator/>
      </w:r>
    </w:p>
  </w:endnote>
  <w:endnote w:type="continuationSeparator" w:id="0">
    <w:p w14:paraId="6AF3D57D" w14:textId="77777777" w:rsidR="0039306E" w:rsidRDefault="0039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7038" w14:textId="77777777" w:rsidR="0039306E" w:rsidRDefault="0039306E">
      <w:r>
        <w:separator/>
      </w:r>
    </w:p>
  </w:footnote>
  <w:footnote w:type="continuationSeparator" w:id="0">
    <w:p w14:paraId="4381D96A" w14:textId="77777777" w:rsidR="0039306E" w:rsidRDefault="00393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varathinam Muthu">
    <w15:presenceInfo w15:providerId="AD" w15:userId="S-1-5-21-1415224841-4160497810-138773753-4802"/>
  </w15:person>
  <w15:person w15:author="Ramaraj Marimuthu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76F73"/>
    <w:rsid w:val="0008248F"/>
    <w:rsid w:val="000962B6"/>
    <w:rsid w:val="000A39C9"/>
    <w:rsid w:val="000C25A3"/>
    <w:rsid w:val="000D798A"/>
    <w:rsid w:val="000F2B4F"/>
    <w:rsid w:val="000F648B"/>
    <w:rsid w:val="00101322"/>
    <w:rsid w:val="00101BD8"/>
    <w:rsid w:val="00112978"/>
    <w:rsid w:val="00122820"/>
    <w:rsid w:val="00167773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2C6DD9"/>
    <w:rsid w:val="002E4FBC"/>
    <w:rsid w:val="0031324D"/>
    <w:rsid w:val="00317063"/>
    <w:rsid w:val="00325919"/>
    <w:rsid w:val="00330D3E"/>
    <w:rsid w:val="003422F6"/>
    <w:rsid w:val="00374AF3"/>
    <w:rsid w:val="0039306E"/>
    <w:rsid w:val="003963A9"/>
    <w:rsid w:val="003A7109"/>
    <w:rsid w:val="003B2670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B1BBA"/>
    <w:rsid w:val="005B5FD4"/>
    <w:rsid w:val="005F3993"/>
    <w:rsid w:val="005F7657"/>
    <w:rsid w:val="00610BCF"/>
    <w:rsid w:val="00622FEE"/>
    <w:rsid w:val="0064392D"/>
    <w:rsid w:val="0065014A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5CB7"/>
    <w:rsid w:val="007A27EE"/>
    <w:rsid w:val="007A533D"/>
    <w:rsid w:val="007B5357"/>
    <w:rsid w:val="007D1045"/>
    <w:rsid w:val="007D3C19"/>
    <w:rsid w:val="007D5D3B"/>
    <w:rsid w:val="00810334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F2674"/>
    <w:rsid w:val="00A03181"/>
    <w:rsid w:val="00A3746E"/>
    <w:rsid w:val="00A4357C"/>
    <w:rsid w:val="00A62247"/>
    <w:rsid w:val="00A7193C"/>
    <w:rsid w:val="00A7274B"/>
    <w:rsid w:val="00A92AFB"/>
    <w:rsid w:val="00AD42D8"/>
    <w:rsid w:val="00AF6E60"/>
    <w:rsid w:val="00B01BC5"/>
    <w:rsid w:val="00B2560C"/>
    <w:rsid w:val="00B74E2E"/>
    <w:rsid w:val="00B76316"/>
    <w:rsid w:val="00B94A39"/>
    <w:rsid w:val="00BA3B07"/>
    <w:rsid w:val="00BA71B3"/>
    <w:rsid w:val="00BB341F"/>
    <w:rsid w:val="00BB671E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E2011"/>
    <w:rsid w:val="00CE57CB"/>
    <w:rsid w:val="00D05AE6"/>
    <w:rsid w:val="00D05B9B"/>
    <w:rsid w:val="00D13240"/>
    <w:rsid w:val="00D2035F"/>
    <w:rsid w:val="00D2349F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43A74"/>
    <w:rsid w:val="00E5747E"/>
    <w:rsid w:val="00E70D95"/>
    <w:rsid w:val="00E840DF"/>
    <w:rsid w:val="00E94E0C"/>
    <w:rsid w:val="00E95424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14DD-D6F0-458C-8BF0-CFF3A905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Suriya Balamurugan</cp:lastModifiedBy>
  <cp:revision>3</cp:revision>
  <cp:lastPrinted>2017-03-30T12:57:00Z</cp:lastPrinted>
  <dcterms:created xsi:type="dcterms:W3CDTF">2021-02-23T05:10:00Z</dcterms:created>
  <dcterms:modified xsi:type="dcterms:W3CDTF">2021-06-02T17:09:00Z</dcterms:modified>
</cp:coreProperties>
</file>